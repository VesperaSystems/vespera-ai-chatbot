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word/document.xml><?xml version="1.0" encoding="utf-8"?>
<w:document xmlns:w="http://schemas.openxmlformats.org/wordprocessingml/2006/main">
  <w:body>
    <w:p>
      <w:pPr>
        <w:pStyle w:val="Normal"/>
      </w:pPr>
      <w:r>
        <w:rPr/>
        <w:t xml:space="preserve">To live is to </w:t>
      </w:r>
      <w:r>
        <w:commentRangeStart w:id="1"/>
      </w:r>
      <w:r>
        <w:r>
          <w:rPr/>
          <w:t xml:space="preserve">suffer</w:t>
        </w:r>
      </w:r>
      <w:r>
        <w:commentRangeEnd w:id="1"/>
      </w:r>
      <w:r>
        <w:r>
          <w:rPr/>
          <w:t xml:space="preserve">, to survive is to find some meaning in the </w:t>
        </w:r>
      </w:r>
      <w:r>
        <w:del w:author="VesperaAI" w:date="2025-08-07T15:10:19.039Z" w:id="2">
          <w:r>
            <w:rPr/>
            <w:t xml:space="preserve">suffering</w:t>
          </w:r>
        </w:del>
      </w:r>
      <w:r>
        <w:ins w:author="VesperaAI" w:date="2025-08-07T15:10:19.039Z" w:id="3">
          <w:r>
            <w:rPr/>
            <w:t xml:space="preserve">zuffer</w:t>
          </w:r>
        </w:ins>
      </w:r>
    </w:p>
  </w:body>
</w:document>
</file>

<file path=word/comments.xml><?xml version="1.0" encoding="utf-8"?>
<w:comments xmlns:w="http://schemas.openxmlformats.org/wordprocessingml/2006/main">
  <w:comment w:id="1" w:author="VesperaAI" w:date="2025-08-07T15:10:19.039Z">
    <w:p>
      <w:r>
        <w:t xml:space="preserve">barney</w:t>
      </w:r>
    </w:p>
  </w:comment>
</w:comments>
</file>

<file path=word/settings.xml><?xml version="1.0" encoding="utf-8"?>
<w:settings xmlns:w="http://schemas.openxmlformats.org/wordprocessingml/2006/main">
  <w:trackRevisions w:val="true"/>
  <w:revisionView w:val="all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locked="false" w:uiPriority="99" w:semiHidden="false" w:unhideWhenUsed="false" w:qFormat="false"/>
  </w:latentStyles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comments" Target="comments.xml"/>
</Relationships>
</file>